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D9B2D" w14:textId="41097CBC" w:rsidR="00782C4C" w:rsidRDefault="006F159C" w:rsidP="00782C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Proposta</w:t>
      </w:r>
    </w:p>
    <w:p w14:paraId="39A02BA2" w14:textId="1EB826DE" w:rsidR="001467E8" w:rsidRPr="00612562" w:rsidRDefault="001467E8" w:rsidP="00782C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de Conclusão de Curso I</w:t>
      </w:r>
    </w:p>
    <w:p w14:paraId="74B6DEA4" w14:textId="77777777" w:rsidR="00782C4C" w:rsidRDefault="00782C4C" w:rsidP="00782C4C">
      <w:r>
        <w:t xml:space="preserve"> </w:t>
      </w:r>
    </w:p>
    <w:p w14:paraId="26883CDB" w14:textId="4905228A" w:rsidR="00782C4C" w:rsidRPr="00D6072D" w:rsidRDefault="00782C4C" w:rsidP="00782C4C">
      <w:pPr>
        <w:jc w:val="both"/>
        <w:rPr>
          <w:rFonts w:ascii="Arial" w:hAnsi="Arial" w:cs="Arial"/>
          <w:b/>
          <w:sz w:val="20"/>
          <w:szCs w:val="22"/>
        </w:rPr>
      </w:pPr>
      <w:r w:rsidRPr="00D6072D">
        <w:rPr>
          <w:rFonts w:ascii="Arial" w:hAnsi="Arial" w:cs="Arial"/>
          <w:b/>
          <w:sz w:val="20"/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14"/>
      </w:tblGrid>
      <w:tr w:rsidR="00782C4C" w:rsidRPr="00E613CF" w14:paraId="0B0B74D3" w14:textId="77777777" w:rsidTr="00F44D28">
        <w:tc>
          <w:tcPr>
            <w:tcW w:w="8714" w:type="dxa"/>
            <w:shd w:val="clear" w:color="auto" w:fill="auto"/>
          </w:tcPr>
          <w:p w14:paraId="56F1886C" w14:textId="15BA5C5C" w:rsidR="00782C4C" w:rsidRPr="00226930" w:rsidRDefault="00782C4C" w:rsidP="00570EBA">
            <w:r w:rsidRPr="00226930">
              <w:rPr>
                <w:color w:val="0070C0"/>
              </w:rPr>
              <w:t xml:space="preserve">Aluno: </w:t>
            </w:r>
            <w:r w:rsidR="00E34D1A" w:rsidRPr="00226930">
              <w:t>Matheus Silva Araujo</w:t>
            </w:r>
          </w:p>
        </w:tc>
      </w:tr>
      <w:tr w:rsidR="00677A19" w:rsidRPr="00E613CF" w14:paraId="09FBD418" w14:textId="77777777" w:rsidTr="00F44D28">
        <w:tc>
          <w:tcPr>
            <w:tcW w:w="8714" w:type="dxa"/>
            <w:shd w:val="clear" w:color="auto" w:fill="auto"/>
          </w:tcPr>
          <w:p w14:paraId="6A4591EB" w14:textId="3C7D2366" w:rsidR="00E34D1A" w:rsidRPr="00226930" w:rsidRDefault="006F21A1" w:rsidP="00E34D1A">
            <w:r w:rsidRPr="00C41A8E">
              <w:rPr>
                <w:color w:val="0070C0"/>
              </w:rPr>
              <w:t>E-mail aluno</w:t>
            </w:r>
            <w:r w:rsidRPr="00226930">
              <w:t>:</w:t>
            </w:r>
            <w:r w:rsidR="00C41A8E">
              <w:t xml:space="preserve"> </w:t>
            </w:r>
            <w:hyperlink r:id="rId9" w:history="1">
              <w:r w:rsidR="00C41A8E" w:rsidRPr="00A442DA">
                <w:rPr>
                  <w:rStyle w:val="Hyperlink"/>
                </w:rPr>
                <w:t>matheus.saraujo@gmail.com</w:t>
              </w:r>
            </w:hyperlink>
          </w:p>
        </w:tc>
      </w:tr>
      <w:tr w:rsidR="00782C4C" w:rsidRPr="00E613CF" w14:paraId="394DF31C" w14:textId="77777777" w:rsidTr="00F44D28">
        <w:tc>
          <w:tcPr>
            <w:tcW w:w="8714" w:type="dxa"/>
            <w:shd w:val="clear" w:color="auto" w:fill="auto"/>
          </w:tcPr>
          <w:p w14:paraId="3A390A53" w14:textId="2332A84D" w:rsidR="00782C4C" w:rsidRPr="00226930" w:rsidRDefault="00782C4C" w:rsidP="00570EBA">
            <w:r w:rsidRPr="00AD1638">
              <w:rPr>
                <w:color w:val="0070C0"/>
              </w:rPr>
              <w:t>Orientador</w:t>
            </w:r>
            <w:r w:rsidRPr="00226930">
              <w:t>:</w:t>
            </w:r>
            <w:r w:rsidR="00C41A8E">
              <w:t xml:space="preserve"> </w:t>
            </w:r>
            <w:r w:rsidR="00E34D1A" w:rsidRPr="00226930">
              <w:t>Ana Liddy Cenni de Castro Magalhães</w:t>
            </w:r>
          </w:p>
        </w:tc>
      </w:tr>
      <w:tr w:rsidR="004265B6" w:rsidRPr="00E613CF" w14:paraId="5E54CA60" w14:textId="77777777" w:rsidTr="00F44D28">
        <w:tc>
          <w:tcPr>
            <w:tcW w:w="8714" w:type="dxa"/>
            <w:shd w:val="clear" w:color="auto" w:fill="auto"/>
          </w:tcPr>
          <w:p w14:paraId="1A94ED00" w14:textId="33B39FA9" w:rsidR="004265B6" w:rsidRPr="00226930" w:rsidRDefault="00E14BC5" w:rsidP="00570EBA">
            <w:r w:rsidRPr="00BF7142">
              <w:rPr>
                <w:color w:val="0070C0"/>
              </w:rPr>
              <w:t xml:space="preserve">Empresa / </w:t>
            </w:r>
            <w:r w:rsidR="004265B6" w:rsidRPr="00BF7142">
              <w:rPr>
                <w:color w:val="0070C0"/>
              </w:rPr>
              <w:t>Departamento</w:t>
            </w:r>
            <w:r w:rsidR="00B660CC" w:rsidRPr="00BF7142">
              <w:rPr>
                <w:color w:val="0070C0"/>
              </w:rPr>
              <w:t xml:space="preserve"> do Orientador</w:t>
            </w:r>
            <w:r w:rsidR="004265B6" w:rsidRPr="00BF7142">
              <w:rPr>
                <w:color w:val="0070C0"/>
              </w:rPr>
              <w:t>:</w:t>
            </w:r>
            <w:r w:rsidR="00BF7142">
              <w:t xml:space="preserve"> </w:t>
            </w:r>
            <w:r w:rsidR="00E34D1A" w:rsidRPr="00226930">
              <w:t>Departamento de Engenharia Elétrica, Escola de Engenharia, UFMG</w:t>
            </w:r>
          </w:p>
        </w:tc>
      </w:tr>
      <w:tr w:rsidR="006F159C" w:rsidRPr="00E613CF" w14:paraId="5D104E8C" w14:textId="77777777" w:rsidTr="00F44D28">
        <w:tc>
          <w:tcPr>
            <w:tcW w:w="8714" w:type="dxa"/>
            <w:shd w:val="clear" w:color="auto" w:fill="auto"/>
          </w:tcPr>
          <w:p w14:paraId="10A6762D" w14:textId="13D0E713" w:rsidR="00E34D1A" w:rsidRPr="00226930" w:rsidRDefault="006F159C" w:rsidP="00E34D1A">
            <w:r w:rsidRPr="00BF7142">
              <w:rPr>
                <w:color w:val="0070C0"/>
              </w:rPr>
              <w:t>E-mail do Orientador:</w:t>
            </w:r>
            <w:r w:rsidR="00E34D1A" w:rsidRPr="00226930">
              <w:t xml:space="preserve"> </w:t>
            </w:r>
            <w:hyperlink r:id="rId10" w:history="1">
              <w:r w:rsidR="00BF7142" w:rsidRPr="00A442DA">
                <w:rPr>
                  <w:rStyle w:val="Hyperlink"/>
                </w:rPr>
                <w:t>analiddy@gmail.com</w:t>
              </w:r>
            </w:hyperlink>
          </w:p>
        </w:tc>
      </w:tr>
      <w:tr w:rsidR="006F21A1" w:rsidRPr="00E613CF" w14:paraId="2A4A06BF" w14:textId="77777777" w:rsidTr="00F44D28">
        <w:tc>
          <w:tcPr>
            <w:tcW w:w="8714" w:type="dxa"/>
            <w:shd w:val="clear" w:color="auto" w:fill="auto"/>
          </w:tcPr>
          <w:p w14:paraId="55DA144F" w14:textId="17D8F392" w:rsidR="006F21A1" w:rsidRPr="00226930" w:rsidRDefault="006F21A1" w:rsidP="00570EBA">
            <w:r w:rsidRPr="00226930">
              <w:t xml:space="preserve">Local de </w:t>
            </w:r>
            <w:commentRangeStart w:id="0"/>
            <w:r w:rsidRPr="00226930">
              <w:t>realização do trabalho</w:t>
            </w:r>
            <w:commentRangeEnd w:id="0"/>
            <w:r w:rsidR="00570EBA">
              <w:rPr>
                <w:rStyle w:val="CommentReference"/>
              </w:rPr>
              <w:commentReference w:id="0"/>
            </w:r>
            <w:r w:rsidRPr="00226930">
              <w:t>:</w:t>
            </w:r>
          </w:p>
        </w:tc>
      </w:tr>
      <w:tr w:rsidR="006F21A1" w:rsidRPr="00E613CF" w14:paraId="46AB06FC" w14:textId="77777777" w:rsidTr="00F44D28">
        <w:tc>
          <w:tcPr>
            <w:tcW w:w="8714" w:type="dxa"/>
            <w:shd w:val="clear" w:color="auto" w:fill="auto"/>
          </w:tcPr>
          <w:p w14:paraId="2A37CB3D" w14:textId="18C5C712" w:rsidR="006F21A1" w:rsidRPr="00226930" w:rsidRDefault="006F21A1" w:rsidP="00570EBA">
            <w:r w:rsidRPr="00226930">
              <w:t xml:space="preserve">Existe </w:t>
            </w:r>
            <w:commentRangeStart w:id="1"/>
            <w:proofErr w:type="spellStart"/>
            <w:r w:rsidRPr="00226930">
              <w:t>coorientador</w:t>
            </w:r>
            <w:proofErr w:type="spellEnd"/>
            <w:ins w:id="2" w:author="Ana Liddy Cenni de Castro Magalhães" w:date="2019-03-25T17:43:00Z">
              <w:r w:rsidR="00570EBA">
                <w:t>:</w:t>
              </w:r>
              <w:commentRangeEnd w:id="1"/>
              <w:r w:rsidR="00570EBA">
                <w:rPr>
                  <w:rStyle w:val="CommentReference"/>
                </w:rPr>
                <w:commentReference w:id="1"/>
              </w:r>
            </w:ins>
          </w:p>
          <w:p w14:paraId="7E1B80D2" w14:textId="77777777" w:rsidR="006F21A1" w:rsidRPr="00226930" w:rsidRDefault="006F21A1" w:rsidP="00570EBA">
            <w:r w:rsidRPr="00226930">
              <w:t>Nome coorientador:</w:t>
            </w:r>
          </w:p>
          <w:p w14:paraId="635480EF" w14:textId="77777777" w:rsidR="006F21A1" w:rsidRPr="00226930" w:rsidRDefault="006F21A1" w:rsidP="00570EBA">
            <w:r w:rsidRPr="00226930">
              <w:t>E-mail coorientador:</w:t>
            </w:r>
          </w:p>
          <w:p w14:paraId="2A66D94C" w14:textId="237773F4" w:rsidR="006F21A1" w:rsidRPr="00226930" w:rsidRDefault="006F21A1" w:rsidP="00570EBA">
            <w:r w:rsidRPr="00226930">
              <w:t>Empresa</w:t>
            </w:r>
            <w:r w:rsidR="00E14BC5" w:rsidRPr="00226930">
              <w:t>/Departamento</w:t>
            </w:r>
            <w:r w:rsidRPr="00226930">
              <w:t xml:space="preserve"> coorientador:</w:t>
            </w:r>
          </w:p>
        </w:tc>
      </w:tr>
      <w:tr w:rsidR="00782C4C" w:rsidRPr="00E613CF" w14:paraId="78BD0AD2" w14:textId="77777777" w:rsidTr="00F44D28">
        <w:trPr>
          <w:trHeight w:val="819"/>
        </w:trPr>
        <w:tc>
          <w:tcPr>
            <w:tcW w:w="8714" w:type="dxa"/>
            <w:shd w:val="clear" w:color="auto" w:fill="auto"/>
          </w:tcPr>
          <w:p w14:paraId="4FE0A8EA" w14:textId="01C27190" w:rsidR="00E34D1A" w:rsidRPr="00226930" w:rsidRDefault="001467E8" w:rsidP="00677A19">
            <w:r w:rsidRPr="00E705E0">
              <w:rPr>
                <w:color w:val="0070C0"/>
              </w:rPr>
              <w:t xml:space="preserve">Título </w:t>
            </w:r>
            <w:r w:rsidR="00677A19" w:rsidRPr="00E705E0">
              <w:rPr>
                <w:color w:val="0070C0"/>
              </w:rPr>
              <w:t>Provisório</w:t>
            </w:r>
            <w:r w:rsidR="00782C4C" w:rsidRPr="00E705E0">
              <w:rPr>
                <w:color w:val="0070C0"/>
              </w:rPr>
              <w:t>:</w:t>
            </w:r>
            <w:r w:rsidR="00782C4C" w:rsidRPr="00226930">
              <w:t xml:space="preserve"> </w:t>
            </w:r>
            <w:commentRangeStart w:id="4"/>
            <w:r w:rsidR="00E34D1A" w:rsidRPr="00226930">
              <w:t xml:space="preserve">Grafos de </w:t>
            </w:r>
            <w:ins w:id="5" w:author="Ana Liddy Cenni de Castro Magalhães" w:date="2019-03-25T17:45:00Z">
              <w:r w:rsidR="00570EBA">
                <w:t xml:space="preserve">evolução da </w:t>
              </w:r>
            </w:ins>
            <w:r w:rsidR="00E34D1A" w:rsidRPr="00226930">
              <w:t xml:space="preserve">maturidade: representação de modelos de maturidade utilizando </w:t>
            </w:r>
            <w:ins w:id="6" w:author="Ana Liddy Cenni de Castro Magalhães" w:date="2019-03-25T17:45:00Z">
              <w:r w:rsidR="00570EBA">
                <w:t xml:space="preserve">a </w:t>
              </w:r>
            </w:ins>
            <w:r w:rsidR="00E34D1A" w:rsidRPr="00226930">
              <w:t>teoria de grafos</w:t>
            </w:r>
            <w:commentRangeEnd w:id="4"/>
            <w:r w:rsidR="00570EBA">
              <w:rPr>
                <w:rStyle w:val="CommentReference"/>
              </w:rPr>
              <w:commentReference w:id="4"/>
            </w:r>
          </w:p>
        </w:tc>
      </w:tr>
      <w:tr w:rsidR="006F159C" w:rsidRPr="00E613CF" w14:paraId="68468B37" w14:textId="77777777" w:rsidTr="00F44D28">
        <w:trPr>
          <w:trHeight w:val="1270"/>
        </w:trPr>
        <w:tc>
          <w:tcPr>
            <w:tcW w:w="8714" w:type="dxa"/>
            <w:shd w:val="clear" w:color="auto" w:fill="auto"/>
          </w:tcPr>
          <w:p w14:paraId="191EC230" w14:textId="3F87021B" w:rsidR="00EA73BC" w:rsidRPr="00F44D28" w:rsidRDefault="006F159C" w:rsidP="00570EBA">
            <w:pPr>
              <w:rPr>
                <w:color w:val="0070C0"/>
              </w:rPr>
            </w:pPr>
            <w:r w:rsidRPr="00F44D28">
              <w:rPr>
                <w:color w:val="0070C0"/>
              </w:rPr>
              <w:t>Resumo</w:t>
            </w:r>
            <w:r w:rsidR="00B02890" w:rsidRPr="00F44D28">
              <w:rPr>
                <w:color w:val="0070C0"/>
              </w:rPr>
              <w:t xml:space="preserve"> </w:t>
            </w:r>
            <w:r w:rsidR="00677A19" w:rsidRPr="00F44D28">
              <w:rPr>
                <w:color w:val="0070C0"/>
              </w:rPr>
              <w:t>de 1 parágrafo, descrevendo o projeto</w:t>
            </w:r>
            <w:r w:rsidR="006F21A1" w:rsidRPr="00F44D28">
              <w:rPr>
                <w:color w:val="0070C0"/>
              </w:rPr>
              <w:t xml:space="preserve"> e seus principais objetivos. Nessa descrição inclua a descrição e objetivos do ciclo completo, TCC1 e TCC2</w:t>
            </w:r>
            <w:r w:rsidRPr="00F44D28">
              <w:rPr>
                <w:color w:val="0070C0"/>
              </w:rPr>
              <w:t>:</w:t>
            </w:r>
          </w:p>
          <w:p w14:paraId="7888087A" w14:textId="77777777" w:rsidR="00E34D1A" w:rsidRPr="00226930" w:rsidRDefault="00E34D1A" w:rsidP="00570EBA"/>
          <w:p w14:paraId="62588CAF" w14:textId="682F8D59" w:rsidR="007275DC" w:rsidRPr="00226930" w:rsidRDefault="00526F4A" w:rsidP="00570EBA">
            <w:r w:rsidRPr="00226930">
              <w:t xml:space="preserve">O objetivo do trabalho é utilizar </w:t>
            </w:r>
            <w:r w:rsidR="001324DF" w:rsidRPr="00226930">
              <w:t>t</w:t>
            </w:r>
            <w:r w:rsidRPr="00226930">
              <w:t xml:space="preserve">eoria de </w:t>
            </w:r>
            <w:r w:rsidR="001324DF" w:rsidRPr="00226930">
              <w:t>g</w:t>
            </w:r>
            <w:r w:rsidRPr="00226930">
              <w:t xml:space="preserve">rafos e </w:t>
            </w:r>
            <w:r w:rsidR="001324DF" w:rsidRPr="00226930">
              <w:t>p</w:t>
            </w:r>
            <w:r w:rsidRPr="00226930">
              <w:t xml:space="preserve">ensamento </w:t>
            </w:r>
            <w:r w:rsidR="001324DF" w:rsidRPr="00226930">
              <w:t>s</w:t>
            </w:r>
            <w:r w:rsidRPr="00226930">
              <w:t xml:space="preserve">istêmico para representar </w:t>
            </w:r>
            <w:r w:rsidR="00493B6D" w:rsidRPr="00226930">
              <w:t xml:space="preserve">modelos de maturidade </w:t>
            </w:r>
            <w:del w:id="7" w:author="Ana Liddy Cenni de Castro Magalhães" w:date="2019-03-25T17:46:00Z">
              <w:r w:rsidR="00493B6D" w:rsidRPr="00226930" w:rsidDel="00570EBA">
                <w:delText xml:space="preserve">através </w:delText>
              </w:r>
            </w:del>
            <w:ins w:id="8" w:author="Ana Liddy Cenni de Castro Magalhães" w:date="2019-03-25T17:46:00Z">
              <w:r w:rsidR="00570EBA">
                <w:t>por meio</w:t>
              </w:r>
              <w:r w:rsidR="00570EBA" w:rsidRPr="00226930">
                <w:t xml:space="preserve"> </w:t>
              </w:r>
            </w:ins>
            <w:r w:rsidR="00493B6D" w:rsidRPr="00226930">
              <w:t xml:space="preserve">de grafos. Alguns modelos de </w:t>
            </w:r>
            <w:ins w:id="9" w:author="Ana Liddy Cenni de Castro Magalhães" w:date="2019-03-25T17:47:00Z">
              <w:r w:rsidR="00570EBA">
                <w:t xml:space="preserve">evolução da </w:t>
              </w:r>
            </w:ins>
            <w:r w:rsidR="00493B6D" w:rsidRPr="00226930">
              <w:t xml:space="preserve">maturidade conhecidos e consolidados são </w:t>
            </w:r>
            <w:r w:rsidR="006C6DC2" w:rsidRPr="00226930">
              <w:t xml:space="preserve">o </w:t>
            </w:r>
            <w:commentRangeStart w:id="10"/>
            <w:r w:rsidR="00493B6D" w:rsidRPr="00226930">
              <w:t>CMMI</w:t>
            </w:r>
            <w:commentRangeEnd w:id="10"/>
            <w:r w:rsidR="00570EBA">
              <w:rPr>
                <w:rStyle w:val="CommentReference"/>
              </w:rPr>
              <w:commentReference w:id="10"/>
            </w:r>
            <w:r w:rsidR="001A290F" w:rsidRPr="00226930">
              <w:t>,</w:t>
            </w:r>
            <w:r w:rsidR="00790199" w:rsidRPr="00226930">
              <w:t xml:space="preserve"> </w:t>
            </w:r>
            <w:proofErr w:type="spellStart"/>
            <w:r w:rsidR="00790199" w:rsidRPr="00226930">
              <w:rPr>
                <w:i/>
              </w:rPr>
              <w:t>Capability</w:t>
            </w:r>
            <w:proofErr w:type="spellEnd"/>
            <w:r w:rsidR="00790199" w:rsidRPr="00226930">
              <w:rPr>
                <w:i/>
              </w:rPr>
              <w:t xml:space="preserve"> </w:t>
            </w:r>
            <w:proofErr w:type="spellStart"/>
            <w:r w:rsidR="00790199" w:rsidRPr="00226930">
              <w:rPr>
                <w:i/>
              </w:rPr>
              <w:t>Maturity</w:t>
            </w:r>
            <w:proofErr w:type="spellEnd"/>
            <w:r w:rsidR="00790199" w:rsidRPr="00226930">
              <w:rPr>
                <w:i/>
              </w:rPr>
              <w:t xml:space="preserve"> </w:t>
            </w:r>
            <w:proofErr w:type="spellStart"/>
            <w:r w:rsidR="00790199" w:rsidRPr="00226930">
              <w:rPr>
                <w:i/>
              </w:rPr>
              <w:t>Model</w:t>
            </w:r>
            <w:proofErr w:type="spellEnd"/>
            <w:r w:rsidR="00790199" w:rsidRPr="00226930">
              <w:rPr>
                <w:i/>
              </w:rPr>
              <w:t xml:space="preserve"> </w:t>
            </w:r>
            <w:proofErr w:type="spellStart"/>
            <w:r w:rsidR="00790199" w:rsidRPr="00226930">
              <w:rPr>
                <w:i/>
              </w:rPr>
              <w:t>Integration</w:t>
            </w:r>
            <w:proofErr w:type="spellEnd"/>
            <w:r w:rsidR="00790199" w:rsidRPr="00226930">
              <w:t>,</w:t>
            </w:r>
            <w:r w:rsidR="00493B6D" w:rsidRPr="00226930">
              <w:t xml:space="preserve"> e a </w:t>
            </w:r>
            <w:r w:rsidR="006C6DC2" w:rsidRPr="00226930">
              <w:t>g</w:t>
            </w:r>
            <w:r w:rsidR="00493B6D" w:rsidRPr="00226930">
              <w:t xml:space="preserve">rade do </w:t>
            </w:r>
            <w:r w:rsidR="001324DF" w:rsidRPr="00226930">
              <w:t>c</w:t>
            </w:r>
            <w:r w:rsidR="00493B6D" w:rsidRPr="00226930">
              <w:t xml:space="preserve">urso de </w:t>
            </w:r>
            <w:r w:rsidR="001324DF" w:rsidRPr="00226930">
              <w:t>g</w:t>
            </w:r>
            <w:r w:rsidR="00493B6D" w:rsidRPr="00226930">
              <w:t xml:space="preserve">raduação em </w:t>
            </w:r>
            <w:r w:rsidR="00106884" w:rsidRPr="00226930">
              <w:t>E</w:t>
            </w:r>
            <w:r w:rsidR="00493B6D" w:rsidRPr="00226930">
              <w:t xml:space="preserve">ngenharia de </w:t>
            </w:r>
            <w:r w:rsidR="00106884" w:rsidRPr="00226930">
              <w:t>S</w:t>
            </w:r>
            <w:r w:rsidR="00493B6D" w:rsidRPr="00226930">
              <w:t>istemas. Suas representações usuais</w:t>
            </w:r>
            <w:r w:rsidR="00DD05B8" w:rsidRPr="00226930">
              <w:t xml:space="preserve"> são lineares e estáticas</w:t>
            </w:r>
            <w:r w:rsidR="003C6643" w:rsidRPr="00226930">
              <w:t xml:space="preserve">, </w:t>
            </w:r>
            <w:ins w:id="11" w:author="Ana Liddy Cenni de Castro Magalhães" w:date="2019-03-25T17:49:00Z">
              <w:r w:rsidR="00570EBA">
                <w:t xml:space="preserve">nas quais </w:t>
              </w:r>
            </w:ins>
            <w:r w:rsidR="00AC56FE" w:rsidRPr="00226930">
              <w:t>os elementos do sistema são sequenciados um após</w:t>
            </w:r>
            <w:r w:rsidR="00E921C2" w:rsidRPr="00226930">
              <w:t xml:space="preserve"> o outro</w:t>
            </w:r>
            <w:ins w:id="12" w:author="Ana Liddy Cenni de Castro Magalhães" w:date="2019-03-25T17:48:00Z">
              <w:r w:rsidR="00570EBA">
                <w:t>,</w:t>
              </w:r>
            </w:ins>
            <w:r w:rsidR="00AC56FE" w:rsidRPr="00226930">
              <w:t xml:space="preserve"> </w:t>
            </w:r>
            <w:r w:rsidR="00715293" w:rsidRPr="00226930">
              <w:t xml:space="preserve">com pouca ou nenhuma </w:t>
            </w:r>
            <w:r w:rsidR="00E76252" w:rsidRPr="00226930">
              <w:t>variabilidade. E</w:t>
            </w:r>
            <w:r w:rsidR="003B2714" w:rsidRPr="00226930">
              <w:t xml:space="preserve">sse trabalho propõe </w:t>
            </w:r>
            <w:r w:rsidR="00E76252" w:rsidRPr="00226930">
              <w:t>um modelo</w:t>
            </w:r>
            <w:r w:rsidR="003B2714" w:rsidRPr="00226930">
              <w:t xml:space="preserve"> </w:t>
            </w:r>
            <w:r w:rsidR="00E76252" w:rsidRPr="00226930">
              <w:t>com menos restrições</w:t>
            </w:r>
            <w:r w:rsidR="00F16CDE" w:rsidRPr="00226930">
              <w:t xml:space="preserve">, em que todos os elementos estão </w:t>
            </w:r>
            <w:r w:rsidR="00F332F2" w:rsidRPr="00226930">
              <w:t xml:space="preserve">virtualmente </w:t>
            </w:r>
            <w:r w:rsidR="00F16CDE" w:rsidRPr="00226930">
              <w:t>conectados.</w:t>
            </w:r>
            <w:r w:rsidR="00131AE3" w:rsidRPr="00226930">
              <w:t xml:space="preserve"> Modela</w:t>
            </w:r>
            <w:r w:rsidR="00E35A12" w:rsidRPr="00226930">
              <w:t>r</w:t>
            </w:r>
            <w:r w:rsidR="00131AE3" w:rsidRPr="00226930">
              <w:t xml:space="preserve"> esses sistemas utilizando o formalismo matemátic</w:t>
            </w:r>
            <w:r w:rsidR="00F332F2" w:rsidRPr="00226930">
              <w:t xml:space="preserve">o </w:t>
            </w:r>
            <w:r w:rsidR="0067192A" w:rsidRPr="00226930">
              <w:t xml:space="preserve">da </w:t>
            </w:r>
            <w:r w:rsidR="00B40EBB" w:rsidRPr="00226930">
              <w:t>t</w:t>
            </w:r>
            <w:r w:rsidR="0067192A" w:rsidRPr="00226930">
              <w:t xml:space="preserve">eoria de </w:t>
            </w:r>
            <w:r w:rsidR="00A91B72">
              <w:t>g</w:t>
            </w:r>
            <w:r w:rsidR="0067192A" w:rsidRPr="00226930">
              <w:t xml:space="preserve">rafos </w:t>
            </w:r>
            <w:r w:rsidR="0055512D" w:rsidRPr="00226930">
              <w:t xml:space="preserve">torna possível </w:t>
            </w:r>
            <w:r w:rsidR="00E35A12" w:rsidRPr="00226930">
              <w:t>o uso de</w:t>
            </w:r>
            <w:r w:rsidR="0055512D" w:rsidRPr="00226930">
              <w:t xml:space="preserve"> algoritmos conhecidos de grafos, como os de </w:t>
            </w:r>
            <w:r w:rsidR="00B40EBB" w:rsidRPr="00226930">
              <w:t>r</w:t>
            </w:r>
            <w:r w:rsidR="008A598E" w:rsidRPr="00226930">
              <w:t xml:space="preserve">ede de </w:t>
            </w:r>
            <w:r w:rsidR="00B40EBB" w:rsidRPr="00226930">
              <w:t>f</w:t>
            </w:r>
            <w:r w:rsidR="008A598E" w:rsidRPr="00226930">
              <w:t>luxo</w:t>
            </w:r>
            <w:ins w:id="13" w:author="Ana Liddy Cenni de Castro Magalhães" w:date="2019-03-25T17:50:00Z">
              <w:r w:rsidR="00570EBA">
                <w:t>, e o seu uso</w:t>
              </w:r>
            </w:ins>
            <w:del w:id="14" w:author="Ana Liddy Cenni de Castro Magalhães" w:date="2019-03-25T17:50:00Z">
              <w:r w:rsidR="00C277AE" w:rsidRPr="00226930" w:rsidDel="00570EBA">
                <w:delText>;</w:delText>
              </w:r>
            </w:del>
            <w:r w:rsidR="007970BB" w:rsidRPr="00226930">
              <w:t xml:space="preserve"> </w:t>
            </w:r>
            <w:del w:id="15" w:author="Ana Liddy Cenni de Castro Magalhães" w:date="2019-03-25T17:50:00Z">
              <w:r w:rsidR="00C277AE" w:rsidRPr="00226930" w:rsidDel="00570EBA">
                <w:delText>i</w:delText>
              </w:r>
              <w:r w:rsidR="00996000" w:rsidRPr="00226930" w:rsidDel="00570EBA">
                <w:delText xml:space="preserve">sso </w:delText>
              </w:r>
            </w:del>
            <w:r w:rsidR="00996000" w:rsidRPr="00226930">
              <w:t>pode</w:t>
            </w:r>
            <w:ins w:id="16" w:author="Ana Liddy Cenni de Castro Magalhães" w:date="2019-03-25T17:50:00Z">
              <w:r w:rsidR="00570EBA">
                <w:t>rá potencialmente</w:t>
              </w:r>
            </w:ins>
            <w:r w:rsidR="00996000" w:rsidRPr="00226930">
              <w:t xml:space="preserve"> </w:t>
            </w:r>
            <w:r w:rsidR="00B40EBB" w:rsidRPr="00226930">
              <w:t>revelar</w:t>
            </w:r>
            <w:r w:rsidR="00996000" w:rsidRPr="00226930">
              <w:t xml:space="preserve"> informações até então desconhecidas do sistema</w:t>
            </w:r>
            <w:r w:rsidR="00C11CC9" w:rsidRPr="00226930">
              <w:t xml:space="preserve"> </w:t>
            </w:r>
            <w:r w:rsidR="00B40EBB" w:rsidRPr="00226930">
              <w:t>modelado</w:t>
            </w:r>
            <w:r w:rsidR="00C11CC9" w:rsidRPr="00226930">
              <w:t>.</w:t>
            </w:r>
            <w:r w:rsidR="00F12B24" w:rsidRPr="00226930">
              <w:t xml:space="preserve"> </w:t>
            </w:r>
            <w:r w:rsidR="002E69C8" w:rsidRPr="00226930">
              <w:t>N</w:t>
            </w:r>
            <w:ins w:id="17" w:author="Ana Liddy Cenni de Castro Magalhães" w:date="2019-03-25T17:51:00Z">
              <w:r w:rsidR="00570EBA">
                <w:t>este</w:t>
              </w:r>
            </w:ins>
            <w:del w:id="18" w:author="Ana Liddy Cenni de Castro Magalhães" w:date="2019-03-25T17:51:00Z">
              <w:r w:rsidR="002E69C8" w:rsidRPr="00226930" w:rsidDel="00570EBA">
                <w:delText>o</w:delText>
              </w:r>
            </w:del>
            <w:r w:rsidR="002E69C8" w:rsidRPr="00226930">
              <w:t xml:space="preserve"> trabalho, pretende-se</w:t>
            </w:r>
            <w:ins w:id="19" w:author="Ana Liddy Cenni de Castro Magalhães" w:date="2019-03-25T17:52:00Z">
              <w:r w:rsidR="00CC7579">
                <w:t>:</w:t>
              </w:r>
            </w:ins>
            <w:r w:rsidR="002E69C8" w:rsidRPr="00226930">
              <w:t xml:space="preserve"> </w:t>
            </w:r>
            <w:r w:rsidR="00C277AE" w:rsidRPr="00226930">
              <w:t xml:space="preserve">levantar </w:t>
            </w:r>
            <w:r w:rsidR="00AB4859" w:rsidRPr="00226930">
              <w:t xml:space="preserve">alguns </w:t>
            </w:r>
            <w:r w:rsidR="002E69C8" w:rsidRPr="00226930">
              <w:t>modelos de maturidade conhecidos</w:t>
            </w:r>
            <w:r w:rsidR="002C548C" w:rsidRPr="00226930">
              <w:t>;</w:t>
            </w:r>
            <w:r w:rsidR="00F22EB1" w:rsidRPr="00226930">
              <w:t xml:space="preserve"> paralelamente</w:t>
            </w:r>
            <w:ins w:id="20" w:author="Ana Liddy Cenni de Castro Magalhães" w:date="2019-03-25T17:52:00Z">
              <w:r w:rsidR="00CC7579">
                <w:t>,</w:t>
              </w:r>
            </w:ins>
            <w:r w:rsidR="00F22EB1" w:rsidRPr="00226930">
              <w:t xml:space="preserve"> estudar </w:t>
            </w:r>
            <w:r w:rsidR="001D4AC2" w:rsidRPr="00226930">
              <w:t xml:space="preserve">pensamento sistêmico </w:t>
            </w:r>
            <w:del w:id="21" w:author="Ana Liddy Cenni de Castro Magalhães" w:date="2019-03-25T17:53:00Z">
              <w:r w:rsidR="007828E1" w:rsidRPr="00226930" w:rsidDel="00CC7579">
                <w:delText>para</w:delText>
              </w:r>
              <w:r w:rsidR="001D4AC2" w:rsidRPr="00226930" w:rsidDel="00CC7579">
                <w:delText xml:space="preserve"> </w:delText>
              </w:r>
            </w:del>
            <w:ins w:id="22" w:author="Ana Liddy Cenni de Castro Magalhães" w:date="2019-03-25T17:53:00Z">
              <w:r w:rsidR="00CC7579">
                <w:t>visando</w:t>
              </w:r>
              <w:r w:rsidR="00CC7579" w:rsidRPr="00226930">
                <w:t xml:space="preserve"> </w:t>
              </w:r>
            </w:ins>
            <w:r w:rsidR="001D4AC2" w:rsidRPr="00226930">
              <w:t xml:space="preserve">compreender as estruturas de sistemas </w:t>
            </w:r>
            <w:r w:rsidR="007F28AA" w:rsidRPr="00226930">
              <w:t>complexos</w:t>
            </w:r>
            <w:r w:rsidR="002C548C" w:rsidRPr="00226930">
              <w:t>;</w:t>
            </w:r>
            <w:r w:rsidR="002B0364" w:rsidRPr="00226930">
              <w:t xml:space="preserve"> e</w:t>
            </w:r>
            <w:ins w:id="23" w:author="Ana Liddy Cenni de Castro Magalhães" w:date="2019-03-25T17:53:00Z">
              <w:r w:rsidR="00CC7579">
                <w:t>studar</w:t>
              </w:r>
            </w:ins>
            <w:r w:rsidR="002B0364" w:rsidRPr="00226930">
              <w:t xml:space="preserve"> também teoria de grafos</w:t>
            </w:r>
            <w:r w:rsidR="002C548C" w:rsidRPr="00226930">
              <w:t xml:space="preserve">, </w:t>
            </w:r>
            <w:r w:rsidR="007828E1" w:rsidRPr="00226930">
              <w:t xml:space="preserve">a fim de </w:t>
            </w:r>
            <w:r w:rsidR="002C548C" w:rsidRPr="00226930">
              <w:t xml:space="preserve">modelar </w:t>
            </w:r>
            <w:r w:rsidR="00C02251" w:rsidRPr="00226930">
              <w:t xml:space="preserve">corretamente </w:t>
            </w:r>
            <w:r w:rsidR="002C548C" w:rsidRPr="00226930">
              <w:t>o</w:t>
            </w:r>
            <w:r w:rsidR="00C02251" w:rsidRPr="00226930">
              <w:t>s</w:t>
            </w:r>
            <w:r w:rsidR="002C548C" w:rsidRPr="00226930">
              <w:t xml:space="preserve"> sistema</w:t>
            </w:r>
            <w:r w:rsidR="00C02251" w:rsidRPr="00226930">
              <w:t>s</w:t>
            </w:r>
            <w:r w:rsidR="002C548C" w:rsidRPr="00226930">
              <w:t xml:space="preserve"> e definir os algoritmos </w:t>
            </w:r>
            <w:r w:rsidR="00C1126C" w:rsidRPr="00226930">
              <w:t>para serem executados nos grafos</w:t>
            </w:r>
            <w:ins w:id="24" w:author="Ana Liddy Cenni de Castro Magalhães" w:date="2019-03-25T17:55:00Z">
              <w:r w:rsidR="00CC7579">
                <w:t xml:space="preserve">; verificar </w:t>
              </w:r>
              <w:r w:rsidR="00CC7579">
                <w:t xml:space="preserve">possíveis </w:t>
              </w:r>
              <w:r w:rsidR="00CC7579">
                <w:t xml:space="preserve">aplicações </w:t>
              </w:r>
            </w:ins>
            <w:ins w:id="25" w:author="Ana Liddy Cenni de Castro Magalhães" w:date="2019-03-25T17:56:00Z">
              <w:r w:rsidR="00CC7579">
                <w:t xml:space="preserve">da solução proposta, </w:t>
              </w:r>
            </w:ins>
            <w:ins w:id="26" w:author="Ana Liddy Cenni de Castro Magalhães" w:date="2019-03-25T17:55:00Z">
              <w:r w:rsidR="00CC7579">
                <w:t xml:space="preserve">relacionadas a </w:t>
              </w:r>
              <w:commentRangeStart w:id="27"/>
              <w:r w:rsidR="00CC7579">
                <w:t>aspectos sociais, econômicos, culturais ou ambientais</w:t>
              </w:r>
            </w:ins>
            <w:commentRangeEnd w:id="27"/>
            <w:ins w:id="28" w:author="Ana Liddy Cenni de Castro Magalhães" w:date="2019-03-25T17:56:00Z">
              <w:r w:rsidR="00CC7579">
                <w:rPr>
                  <w:rStyle w:val="CommentReference"/>
                </w:rPr>
                <w:commentReference w:id="27"/>
              </w:r>
            </w:ins>
            <w:r w:rsidR="002B0364" w:rsidRPr="00226930">
              <w:t xml:space="preserve">. Após esses estudos, </w:t>
            </w:r>
            <w:ins w:id="30" w:author="Ana Liddy Cenni de Castro Magalhães" w:date="2019-03-25T17:54:00Z">
              <w:r w:rsidR="00CC7579">
                <w:t>no TCC2</w:t>
              </w:r>
            </w:ins>
            <w:ins w:id="31" w:author="Ana Liddy Cenni de Castro Magalhães" w:date="2019-03-25T17:56:00Z">
              <w:r w:rsidR="00CC7579">
                <w:t>,</w:t>
              </w:r>
            </w:ins>
            <w:ins w:id="32" w:author="Ana Liddy Cenni de Castro Magalhães" w:date="2019-03-25T17:54:00Z">
              <w:r w:rsidR="00CC7579">
                <w:t xml:space="preserve"> </w:t>
              </w:r>
            </w:ins>
            <w:r w:rsidR="00C02251" w:rsidRPr="00226930">
              <w:t xml:space="preserve">pretende-se </w:t>
            </w:r>
            <w:r w:rsidR="002B0364" w:rsidRPr="00226930">
              <w:t xml:space="preserve">construir uma aplicação </w:t>
            </w:r>
            <w:r w:rsidR="001A4799" w:rsidRPr="00226930">
              <w:t>que represente os grafos de maturidade e execute os algoritmos levantados</w:t>
            </w:r>
            <w:r w:rsidR="002C548C" w:rsidRPr="00226930">
              <w:t>.</w:t>
            </w:r>
          </w:p>
          <w:p w14:paraId="7A1A05E3" w14:textId="034E753D" w:rsidR="007275DC" w:rsidRPr="00226930" w:rsidDel="00CC7579" w:rsidRDefault="007275DC" w:rsidP="00570EBA">
            <w:pPr>
              <w:rPr>
                <w:del w:id="33" w:author="Ana Liddy Cenni de Castro Magalhães" w:date="2019-03-25T17:57:00Z"/>
              </w:rPr>
            </w:pPr>
          </w:p>
          <w:p w14:paraId="29320C64" w14:textId="73F459D5" w:rsidR="00EA73BC" w:rsidRPr="00226930" w:rsidDel="00CC7579" w:rsidRDefault="00EA73BC" w:rsidP="00570EBA">
            <w:pPr>
              <w:rPr>
                <w:del w:id="34" w:author="Ana Liddy Cenni de Castro Magalhães" w:date="2019-03-25T17:57:00Z"/>
              </w:rPr>
            </w:pPr>
          </w:p>
          <w:p w14:paraId="261AAC09" w14:textId="7557B4CA" w:rsidR="00EA73BC" w:rsidRPr="00226930" w:rsidRDefault="00EA73BC" w:rsidP="00CC7579"/>
        </w:tc>
      </w:tr>
    </w:tbl>
    <w:p w14:paraId="58DFFE3C" w14:textId="77777777" w:rsidR="00F44D28" w:rsidRDefault="00F44D28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14"/>
      </w:tblGrid>
      <w:tr w:rsidR="00B02890" w:rsidRPr="00E613CF" w14:paraId="6BE7DC25" w14:textId="77777777" w:rsidTr="00F44D28">
        <w:trPr>
          <w:trHeight w:val="1270"/>
        </w:trPr>
        <w:tc>
          <w:tcPr>
            <w:tcW w:w="8714" w:type="dxa"/>
            <w:shd w:val="clear" w:color="auto" w:fill="auto"/>
          </w:tcPr>
          <w:p w14:paraId="38F575C5" w14:textId="0FB2C944" w:rsidR="00B02890" w:rsidRPr="00A6332C" w:rsidRDefault="00B02890" w:rsidP="00570EBA">
            <w:pPr>
              <w:rPr>
                <w:color w:val="0070C0"/>
              </w:rPr>
            </w:pPr>
            <w:r w:rsidRPr="00A6332C">
              <w:rPr>
                <w:color w:val="0070C0"/>
              </w:rPr>
              <w:lastRenderedPageBreak/>
              <w:t>Atividades a serem desenvolvidas</w:t>
            </w:r>
            <w:r w:rsidR="00677A19" w:rsidRPr="00A6332C">
              <w:rPr>
                <w:color w:val="0070C0"/>
              </w:rPr>
              <w:t xml:space="preserve"> </w:t>
            </w:r>
            <w:r w:rsidR="006F21A1" w:rsidRPr="00A6332C">
              <w:rPr>
                <w:color w:val="0070C0"/>
              </w:rPr>
              <w:t>em TCC1</w:t>
            </w:r>
            <w:r w:rsidRPr="00A6332C">
              <w:rPr>
                <w:color w:val="0070C0"/>
              </w:rPr>
              <w:t xml:space="preserve"> e cronograma</w:t>
            </w:r>
            <w:r w:rsidR="00677A19" w:rsidRPr="00A6332C">
              <w:rPr>
                <w:color w:val="0070C0"/>
              </w:rPr>
              <w:t xml:space="preserve"> de realização</w:t>
            </w:r>
            <w:r w:rsidR="001B46BB" w:rsidRPr="00A6332C">
              <w:rPr>
                <w:color w:val="0070C0"/>
              </w:rPr>
              <w:t xml:space="preserve"> (OBS: </w:t>
            </w:r>
            <w:r w:rsidR="006D4F60" w:rsidRPr="00A6332C">
              <w:rPr>
                <w:color w:val="0070C0"/>
              </w:rPr>
              <w:t>o</w:t>
            </w:r>
            <w:r w:rsidR="001B46BB" w:rsidRPr="00A6332C">
              <w:rPr>
                <w:color w:val="0070C0"/>
              </w:rPr>
              <w:t xml:space="preserve"> cronograma deve ser compatível com as atividades especificadas</w:t>
            </w:r>
            <w:r w:rsidR="006D4F60" w:rsidRPr="00A6332C">
              <w:rPr>
                <w:color w:val="0070C0"/>
              </w:rPr>
              <w:t xml:space="preserve"> no Regulamento de TCC1</w:t>
            </w:r>
            <w:r w:rsidR="001B46BB" w:rsidRPr="00A6332C">
              <w:rPr>
                <w:color w:val="0070C0"/>
              </w:rPr>
              <w:t xml:space="preserve"> </w:t>
            </w:r>
            <w:r w:rsidR="006D4F60" w:rsidRPr="00A6332C">
              <w:rPr>
                <w:color w:val="0070C0"/>
              </w:rPr>
              <w:t>e deve detalhar “como” os seus objetivos para TCC1 serão alcançados</w:t>
            </w:r>
            <w:r w:rsidR="001B46BB" w:rsidRPr="00A6332C">
              <w:rPr>
                <w:color w:val="0070C0"/>
              </w:rPr>
              <w:t>)</w:t>
            </w:r>
            <w:r w:rsidRPr="00A6332C">
              <w:rPr>
                <w:color w:val="0070C0"/>
              </w:rPr>
              <w:t>:</w:t>
            </w:r>
          </w:p>
          <w:p w14:paraId="0024B6E7" w14:textId="77777777" w:rsidR="00B02890" w:rsidRDefault="00B02890" w:rsidP="00570EBA"/>
          <w:p w14:paraId="2B0FCEEC" w14:textId="69C5AA32" w:rsidR="00AB34B1" w:rsidRDefault="00A6332C" w:rsidP="00570EBA">
            <w:r>
              <w:t xml:space="preserve">O gráfico de </w:t>
            </w:r>
            <w:proofErr w:type="spellStart"/>
            <w:r>
              <w:t>Gantt</w:t>
            </w:r>
            <w:proofErr w:type="spellEnd"/>
            <w:r>
              <w:t xml:space="preserve"> abaixo mostra um planejamento das atividades para o TCC</w:t>
            </w:r>
            <w:r w:rsidR="0079029D">
              <w:t xml:space="preserve">1, organizadas por semanas. </w:t>
            </w:r>
            <w:r w:rsidR="00792F0F">
              <w:t>As datas e prazos são estim</w:t>
            </w:r>
            <w:bookmarkStart w:id="35" w:name="_GoBack"/>
            <w:bookmarkEnd w:id="35"/>
            <w:r w:rsidR="00792F0F">
              <w:t>ativas</w:t>
            </w:r>
            <w:r w:rsidR="00784411">
              <w:t xml:space="preserve"> e podem ser ajustados ao longo do projeto (exceto as datas de envio </w:t>
            </w:r>
            <w:r w:rsidR="000B70F6">
              <w:t>de atividades).</w:t>
            </w:r>
          </w:p>
          <w:p w14:paraId="29EE2930" w14:textId="30AEE4BD" w:rsidR="000B70F6" w:rsidRDefault="000B70F6" w:rsidP="00570EBA"/>
          <w:p w14:paraId="4089F962" w14:textId="20988C5D" w:rsidR="000B70F6" w:rsidRDefault="000B70F6" w:rsidP="00570EBA">
            <w:r>
              <w:rPr>
                <w:noProof/>
                <w:lang w:val="en-US" w:eastAsia="en-US"/>
              </w:rPr>
              <w:drawing>
                <wp:inline distT="0" distB="0" distL="0" distR="0" wp14:anchorId="174D8DE0" wp14:editId="4DE0A56B">
                  <wp:extent cx="5396230" cy="122618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122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92631" w14:textId="77777777" w:rsidR="00AB34B1" w:rsidRDefault="00AB34B1" w:rsidP="00570EBA"/>
          <w:p w14:paraId="7ECB0A5A" w14:textId="77777777" w:rsidR="00AB34B1" w:rsidRDefault="00AB34B1" w:rsidP="00570EBA"/>
          <w:p w14:paraId="4E5915C1" w14:textId="77777777" w:rsidR="00AB34B1" w:rsidRDefault="00AB34B1" w:rsidP="00570EBA"/>
          <w:p w14:paraId="4AA47F14" w14:textId="77777777" w:rsidR="00AB34B1" w:rsidRDefault="00AB34B1" w:rsidP="00570EBA"/>
          <w:p w14:paraId="23AC06AC" w14:textId="77777777" w:rsidR="00AB34B1" w:rsidRDefault="00AB34B1" w:rsidP="00570EBA"/>
          <w:p w14:paraId="1988B740" w14:textId="77777777" w:rsidR="00AB34B1" w:rsidRDefault="00AB34B1" w:rsidP="00570EBA"/>
          <w:p w14:paraId="2CEABFA8" w14:textId="77777777" w:rsidR="00AB34B1" w:rsidRDefault="00AB34B1" w:rsidP="00570EBA"/>
          <w:p w14:paraId="44C76CB8" w14:textId="77777777" w:rsidR="00AB34B1" w:rsidRDefault="00AB34B1" w:rsidP="00570EBA"/>
          <w:p w14:paraId="6EF5EB3B" w14:textId="77777777" w:rsidR="00B02890" w:rsidRDefault="00B02890" w:rsidP="00570EBA"/>
          <w:p w14:paraId="6B4E167D" w14:textId="77777777" w:rsidR="00B02890" w:rsidRDefault="00B02890" w:rsidP="00570EBA"/>
          <w:p w14:paraId="2DC1B485" w14:textId="77777777" w:rsidR="00B02890" w:rsidRDefault="00B02890" w:rsidP="00570EBA"/>
          <w:p w14:paraId="7B371693" w14:textId="77777777" w:rsidR="00B02890" w:rsidRDefault="00B02890" w:rsidP="00570EBA"/>
          <w:p w14:paraId="0B69F174" w14:textId="77777777" w:rsidR="00B02890" w:rsidRDefault="00B02890" w:rsidP="00570EBA"/>
          <w:p w14:paraId="7A609FEA" w14:textId="77777777" w:rsidR="00B02890" w:rsidRDefault="00B02890" w:rsidP="00570EBA"/>
          <w:p w14:paraId="67E3DDB9" w14:textId="77777777" w:rsidR="00B02890" w:rsidRDefault="00B02890" w:rsidP="00570EBA"/>
          <w:p w14:paraId="2BBDFD04" w14:textId="77777777" w:rsidR="00B02890" w:rsidRDefault="00B02890" w:rsidP="00570EBA"/>
          <w:p w14:paraId="32A05121" w14:textId="77777777" w:rsidR="00B02890" w:rsidRDefault="00B02890" w:rsidP="00570EBA"/>
          <w:p w14:paraId="4B552E30" w14:textId="77777777" w:rsidR="00B02890" w:rsidRDefault="00B02890" w:rsidP="00570EBA"/>
          <w:p w14:paraId="1DD9C10E" w14:textId="77777777" w:rsidR="00B02890" w:rsidRDefault="00B02890" w:rsidP="00570EBA"/>
          <w:p w14:paraId="45CFF2DA" w14:textId="77777777" w:rsidR="00B02890" w:rsidRDefault="00B02890" w:rsidP="00570EBA"/>
          <w:p w14:paraId="55A47AF2" w14:textId="77777777" w:rsidR="00B02890" w:rsidRDefault="00B02890" w:rsidP="00570EBA"/>
          <w:p w14:paraId="220D8961" w14:textId="77777777" w:rsidR="00B02890" w:rsidRDefault="00B02890" w:rsidP="00570EBA"/>
          <w:p w14:paraId="7C5C248D" w14:textId="77777777" w:rsidR="00B02890" w:rsidRDefault="00B02890" w:rsidP="00570EBA"/>
          <w:p w14:paraId="75F33F03" w14:textId="77777777" w:rsidR="00B02890" w:rsidRDefault="00B02890" w:rsidP="00570EBA"/>
          <w:p w14:paraId="20C97706" w14:textId="77777777" w:rsidR="00B02890" w:rsidRDefault="00B02890" w:rsidP="00570EBA"/>
        </w:tc>
      </w:tr>
    </w:tbl>
    <w:p w14:paraId="240F021B" w14:textId="77777777" w:rsidR="008B7352" w:rsidRPr="00782C4C" w:rsidRDefault="008B7352" w:rsidP="00B74A5B"/>
    <w:sectPr w:rsidR="008B7352" w:rsidRPr="00782C4C" w:rsidSect="009E3AA5">
      <w:headerReference w:type="default" r:id="rId13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na Liddy Cenni de Castro Magalhães" w:date="2019-03-25T17:43:00Z" w:initials="AC">
    <w:p w14:paraId="1AB639FE" w14:textId="68D043CC" w:rsidR="00570EBA" w:rsidRDefault="00570EBA">
      <w:pPr>
        <w:pStyle w:val="CommentText"/>
      </w:pPr>
      <w:r>
        <w:rPr>
          <w:rStyle w:val="CommentReference"/>
        </w:rPr>
        <w:annotationRef/>
      </w:r>
      <w:r>
        <w:t>Você vai experimentar em algum local específico? Vai fazer algo para a DTI? Se não, coloque “Não Aplicável”</w:t>
      </w:r>
    </w:p>
  </w:comment>
  <w:comment w:id="1" w:author="Ana Liddy Cenni de Castro Magalhães" w:date="2019-03-25T17:44:00Z" w:initials="AC">
    <w:p w14:paraId="7672CED5" w14:textId="6E332EFA" w:rsidR="00570EBA" w:rsidRDefault="00570EBA">
      <w:pPr>
        <w:pStyle w:val="CommentText"/>
      </w:pPr>
      <w:ins w:id="3" w:author="Ana Liddy Cenni de Castro Magalhães" w:date="2019-03-25T17:43:00Z">
        <w:r>
          <w:rPr>
            <w:rStyle w:val="CommentReference"/>
          </w:rPr>
          <w:annotationRef/>
        </w:r>
      </w:ins>
      <w:r>
        <w:t>Pode colocar o Vinícius, se quiser. Seria mais um motivo para colocar o local como sendo a DTI</w:t>
      </w:r>
    </w:p>
  </w:comment>
  <w:comment w:id="4" w:author="Ana Liddy Cenni de Castro Magalhães" w:date="2019-03-25T17:45:00Z" w:initials="AC">
    <w:p w14:paraId="1B8B5730" w14:textId="515694FB" w:rsidR="00570EBA" w:rsidRDefault="00570EBA">
      <w:pPr>
        <w:pStyle w:val="CommentText"/>
      </w:pPr>
      <w:r>
        <w:rPr>
          <w:rStyle w:val="CommentReference"/>
        </w:rPr>
        <w:annotationRef/>
      </w:r>
      <w:r>
        <w:t>Melhora?</w:t>
      </w:r>
    </w:p>
  </w:comment>
  <w:comment w:id="10" w:author="Ana Liddy Cenni de Castro Magalhães" w:date="2019-03-25T17:47:00Z" w:initials="AC">
    <w:p w14:paraId="5B39FB51" w14:textId="3C565F38" w:rsidR="00570EBA" w:rsidRDefault="00570EBA">
      <w:pPr>
        <w:pStyle w:val="CommentText"/>
      </w:pPr>
      <w:r>
        <w:rPr>
          <w:rStyle w:val="CommentReference"/>
        </w:rPr>
        <w:annotationRef/>
      </w:r>
      <w:r>
        <w:t>Saiu uma versão nova - quando for aplicar, seria interessante usá-la</w:t>
      </w:r>
    </w:p>
  </w:comment>
  <w:comment w:id="27" w:author="Ana Liddy Cenni de Castro Magalhães" w:date="2019-03-25T17:56:00Z" w:initials="AC">
    <w:p w14:paraId="45938699" w14:textId="48AB2176" w:rsidR="00CC7579" w:rsidRDefault="00CC7579">
      <w:pPr>
        <w:pStyle w:val="CommentText"/>
      </w:pPr>
      <w:ins w:id="29" w:author="Ana Liddy Cenni de Castro Magalhães" w:date="2019-03-25T17:56:00Z">
        <w:r>
          <w:rPr>
            <w:rStyle w:val="CommentReference"/>
          </w:rPr>
          <w:annotationRef/>
        </w:r>
      </w:ins>
      <w:r>
        <w:t>TCC1 precisa tratar humanidades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F31D33" w14:textId="77777777" w:rsidR="00570EBA" w:rsidRDefault="00570EBA" w:rsidP="00E2006F">
      <w:r>
        <w:separator/>
      </w:r>
    </w:p>
  </w:endnote>
  <w:endnote w:type="continuationSeparator" w:id="0">
    <w:p w14:paraId="18AA37ED" w14:textId="77777777" w:rsidR="00570EBA" w:rsidRDefault="00570EBA" w:rsidP="00E20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802BFE" w14:textId="77777777" w:rsidR="00570EBA" w:rsidRDefault="00570EBA" w:rsidP="00E2006F">
      <w:r>
        <w:separator/>
      </w:r>
    </w:p>
  </w:footnote>
  <w:footnote w:type="continuationSeparator" w:id="0">
    <w:p w14:paraId="4223CEF7" w14:textId="77777777" w:rsidR="00570EBA" w:rsidRDefault="00570EBA" w:rsidP="00E200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B0B8E" w14:textId="77777777" w:rsidR="00570EBA" w:rsidRDefault="00570EBA" w:rsidP="00E2006F">
    <w:pPr>
      <w:jc w:val="center"/>
      <w:rPr>
        <w:sz w:val="16"/>
      </w:rPr>
    </w:pPr>
    <w:r w:rsidRPr="00A64BB3">
      <w:rPr>
        <w:sz w:val="16"/>
      </w:rPr>
      <w:object w:dxaOrig="7695" w:dyaOrig="1230" w14:anchorId="53F4A7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84.9pt;height:61.25pt" o:ole="" fillcolor="window">
          <v:imagedata r:id="rId1" o:title=""/>
        </v:shape>
        <o:OLEObject Type="Embed" ProgID="Word.Picture.8" ShapeID="_x0000_i1025" DrawAspect="Content" ObjectID="_1488897850" r:id="rId2"/>
      </w:object>
    </w:r>
  </w:p>
  <w:p w14:paraId="3047322F" w14:textId="77777777" w:rsidR="00570EBA" w:rsidRDefault="00570EBA" w:rsidP="00E2006F">
    <w:pPr>
      <w:pBdr>
        <w:bottom w:val="single" w:sz="4" w:space="1" w:color="auto"/>
      </w:pBdr>
      <w:jc w:val="both"/>
      <w:rPr>
        <w:sz w:val="16"/>
      </w:rPr>
    </w:pPr>
  </w:p>
  <w:p w14:paraId="365D089F" w14:textId="77777777" w:rsidR="00570EBA" w:rsidRDefault="00570EBA" w:rsidP="00E2006F">
    <w:pPr>
      <w:jc w:val="center"/>
      <w:rPr>
        <w:sz w:val="16"/>
      </w:rPr>
    </w:pPr>
    <w:r>
      <w:rPr>
        <w:b/>
        <w:sz w:val="16"/>
      </w:rPr>
      <w:t>COLEGIADO DO CURSO DE GRADUAÇÃO EM ENGENHARIA DE SISTEMAS</w:t>
    </w:r>
  </w:p>
  <w:p w14:paraId="2A20838B" w14:textId="77777777" w:rsidR="00570EBA" w:rsidRPr="00FD41AF" w:rsidRDefault="00570EBA" w:rsidP="00E2006F">
    <w:pPr>
      <w:pStyle w:val="Header"/>
    </w:pPr>
  </w:p>
  <w:p w14:paraId="3C6345C9" w14:textId="77777777" w:rsidR="00570EBA" w:rsidRPr="00E2006F" w:rsidRDefault="00570EBA" w:rsidP="00E2006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8730B"/>
    <w:multiLevelType w:val="hybridMultilevel"/>
    <w:tmpl w:val="FD94DB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192DE0"/>
    <w:multiLevelType w:val="hybridMultilevel"/>
    <w:tmpl w:val="5BF2C29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noPunctuationKerning/>
  <w:characterSpacingControl w:val="doNotCompress"/>
  <w:hdrShapeDefaults>
    <o:shapedefaults v:ext="edit" spidmax="40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B26"/>
    <w:rsid w:val="00013E98"/>
    <w:rsid w:val="00014B26"/>
    <w:rsid w:val="0006037A"/>
    <w:rsid w:val="000654CE"/>
    <w:rsid w:val="00082830"/>
    <w:rsid w:val="0008487D"/>
    <w:rsid w:val="00095C80"/>
    <w:rsid w:val="000A211E"/>
    <w:rsid w:val="000A279E"/>
    <w:rsid w:val="000B0233"/>
    <w:rsid w:val="000B0818"/>
    <w:rsid w:val="000B2844"/>
    <w:rsid w:val="000B70F6"/>
    <w:rsid w:val="000D57E4"/>
    <w:rsid w:val="000D7763"/>
    <w:rsid w:val="000E120F"/>
    <w:rsid w:val="000E5B10"/>
    <w:rsid w:val="00106884"/>
    <w:rsid w:val="00131AE3"/>
    <w:rsid w:val="001324DF"/>
    <w:rsid w:val="00134B59"/>
    <w:rsid w:val="00142F5F"/>
    <w:rsid w:val="001467E8"/>
    <w:rsid w:val="00157CDE"/>
    <w:rsid w:val="0016599D"/>
    <w:rsid w:val="00174E1F"/>
    <w:rsid w:val="001A290F"/>
    <w:rsid w:val="001A4799"/>
    <w:rsid w:val="001B46BB"/>
    <w:rsid w:val="001C54CB"/>
    <w:rsid w:val="001D2F3A"/>
    <w:rsid w:val="001D4AC2"/>
    <w:rsid w:val="001E0955"/>
    <w:rsid w:val="00201545"/>
    <w:rsid w:val="00226930"/>
    <w:rsid w:val="00276320"/>
    <w:rsid w:val="00296D20"/>
    <w:rsid w:val="002B0364"/>
    <w:rsid w:val="002B0B00"/>
    <w:rsid w:val="002B55C4"/>
    <w:rsid w:val="002C0270"/>
    <w:rsid w:val="002C548C"/>
    <w:rsid w:val="002E69C8"/>
    <w:rsid w:val="0030334E"/>
    <w:rsid w:val="0030587B"/>
    <w:rsid w:val="0035007C"/>
    <w:rsid w:val="00361620"/>
    <w:rsid w:val="00391D49"/>
    <w:rsid w:val="00395DBF"/>
    <w:rsid w:val="003B2714"/>
    <w:rsid w:val="003C50CA"/>
    <w:rsid w:val="003C6643"/>
    <w:rsid w:val="003D52FC"/>
    <w:rsid w:val="004265B6"/>
    <w:rsid w:val="004370E3"/>
    <w:rsid w:val="00453B36"/>
    <w:rsid w:val="00467270"/>
    <w:rsid w:val="004768A0"/>
    <w:rsid w:val="004800F6"/>
    <w:rsid w:val="0048015D"/>
    <w:rsid w:val="00487295"/>
    <w:rsid w:val="00490751"/>
    <w:rsid w:val="00493B6D"/>
    <w:rsid w:val="004948B2"/>
    <w:rsid w:val="004D40EF"/>
    <w:rsid w:val="004D4644"/>
    <w:rsid w:val="004E00B7"/>
    <w:rsid w:val="004F2F38"/>
    <w:rsid w:val="0050061F"/>
    <w:rsid w:val="00502B06"/>
    <w:rsid w:val="005210A1"/>
    <w:rsid w:val="005220ED"/>
    <w:rsid w:val="005256F3"/>
    <w:rsid w:val="00526F4A"/>
    <w:rsid w:val="005400B4"/>
    <w:rsid w:val="0054394B"/>
    <w:rsid w:val="0054753A"/>
    <w:rsid w:val="00547C23"/>
    <w:rsid w:val="0055512D"/>
    <w:rsid w:val="00570436"/>
    <w:rsid w:val="00570EBA"/>
    <w:rsid w:val="0058627D"/>
    <w:rsid w:val="005B6B48"/>
    <w:rsid w:val="005D4D8C"/>
    <w:rsid w:val="00605D8B"/>
    <w:rsid w:val="00624F36"/>
    <w:rsid w:val="00631885"/>
    <w:rsid w:val="00653A9B"/>
    <w:rsid w:val="00655C47"/>
    <w:rsid w:val="00656EF0"/>
    <w:rsid w:val="00663049"/>
    <w:rsid w:val="00666C64"/>
    <w:rsid w:val="0067192A"/>
    <w:rsid w:val="00677A19"/>
    <w:rsid w:val="006829CC"/>
    <w:rsid w:val="006846A6"/>
    <w:rsid w:val="006B748C"/>
    <w:rsid w:val="006C6DC2"/>
    <w:rsid w:val="006C7217"/>
    <w:rsid w:val="006D4F60"/>
    <w:rsid w:val="006E0AA1"/>
    <w:rsid w:val="006E4889"/>
    <w:rsid w:val="006E7C9E"/>
    <w:rsid w:val="006F159C"/>
    <w:rsid w:val="006F21A1"/>
    <w:rsid w:val="00715293"/>
    <w:rsid w:val="007275DC"/>
    <w:rsid w:val="00730A40"/>
    <w:rsid w:val="0078049C"/>
    <w:rsid w:val="007828E1"/>
    <w:rsid w:val="00782C4C"/>
    <w:rsid w:val="00784411"/>
    <w:rsid w:val="00790199"/>
    <w:rsid w:val="0079029D"/>
    <w:rsid w:val="00792F0F"/>
    <w:rsid w:val="007970BB"/>
    <w:rsid w:val="007B1370"/>
    <w:rsid w:val="007C38DC"/>
    <w:rsid w:val="007C701A"/>
    <w:rsid w:val="007F277E"/>
    <w:rsid w:val="007F28AA"/>
    <w:rsid w:val="007F63FA"/>
    <w:rsid w:val="007F6DDC"/>
    <w:rsid w:val="008036E6"/>
    <w:rsid w:val="00804B69"/>
    <w:rsid w:val="0083603D"/>
    <w:rsid w:val="0085151D"/>
    <w:rsid w:val="008516DF"/>
    <w:rsid w:val="008946EB"/>
    <w:rsid w:val="008959F1"/>
    <w:rsid w:val="008975EB"/>
    <w:rsid w:val="008A598E"/>
    <w:rsid w:val="008B7352"/>
    <w:rsid w:val="0092045D"/>
    <w:rsid w:val="009368AB"/>
    <w:rsid w:val="009374CF"/>
    <w:rsid w:val="00965E15"/>
    <w:rsid w:val="00971156"/>
    <w:rsid w:val="009718C1"/>
    <w:rsid w:val="00973342"/>
    <w:rsid w:val="00973EE3"/>
    <w:rsid w:val="00976276"/>
    <w:rsid w:val="00981B69"/>
    <w:rsid w:val="00983843"/>
    <w:rsid w:val="00990178"/>
    <w:rsid w:val="009903EE"/>
    <w:rsid w:val="00990D1B"/>
    <w:rsid w:val="00996000"/>
    <w:rsid w:val="009D44B8"/>
    <w:rsid w:val="009E3AA5"/>
    <w:rsid w:val="009E3E41"/>
    <w:rsid w:val="00A025DA"/>
    <w:rsid w:val="00A140A6"/>
    <w:rsid w:val="00A313CC"/>
    <w:rsid w:val="00A34E56"/>
    <w:rsid w:val="00A37323"/>
    <w:rsid w:val="00A374D8"/>
    <w:rsid w:val="00A50FF5"/>
    <w:rsid w:val="00A6332C"/>
    <w:rsid w:val="00A868B0"/>
    <w:rsid w:val="00A871B5"/>
    <w:rsid w:val="00A91B72"/>
    <w:rsid w:val="00AB0DF3"/>
    <w:rsid w:val="00AB34B1"/>
    <w:rsid w:val="00AB4859"/>
    <w:rsid w:val="00AC2697"/>
    <w:rsid w:val="00AC56FE"/>
    <w:rsid w:val="00AC6C5A"/>
    <w:rsid w:val="00AD1638"/>
    <w:rsid w:val="00AE6F8A"/>
    <w:rsid w:val="00B02890"/>
    <w:rsid w:val="00B05223"/>
    <w:rsid w:val="00B07F1A"/>
    <w:rsid w:val="00B14A86"/>
    <w:rsid w:val="00B239EC"/>
    <w:rsid w:val="00B33238"/>
    <w:rsid w:val="00B36F79"/>
    <w:rsid w:val="00B371D3"/>
    <w:rsid w:val="00B408B3"/>
    <w:rsid w:val="00B40EBB"/>
    <w:rsid w:val="00B41D89"/>
    <w:rsid w:val="00B576A4"/>
    <w:rsid w:val="00B660CC"/>
    <w:rsid w:val="00B726AE"/>
    <w:rsid w:val="00B74A5B"/>
    <w:rsid w:val="00B84045"/>
    <w:rsid w:val="00BA0A9E"/>
    <w:rsid w:val="00BA4EA2"/>
    <w:rsid w:val="00BC2715"/>
    <w:rsid w:val="00BD1BD5"/>
    <w:rsid w:val="00BD45CF"/>
    <w:rsid w:val="00BF7142"/>
    <w:rsid w:val="00C02251"/>
    <w:rsid w:val="00C04924"/>
    <w:rsid w:val="00C07324"/>
    <w:rsid w:val="00C1126C"/>
    <w:rsid w:val="00C11CC9"/>
    <w:rsid w:val="00C277AE"/>
    <w:rsid w:val="00C41A8E"/>
    <w:rsid w:val="00C56842"/>
    <w:rsid w:val="00C61CE9"/>
    <w:rsid w:val="00C7210D"/>
    <w:rsid w:val="00C746FE"/>
    <w:rsid w:val="00C927C7"/>
    <w:rsid w:val="00CA124D"/>
    <w:rsid w:val="00CB56C7"/>
    <w:rsid w:val="00CC6648"/>
    <w:rsid w:val="00CC7579"/>
    <w:rsid w:val="00CE425F"/>
    <w:rsid w:val="00CF0B6A"/>
    <w:rsid w:val="00D274EB"/>
    <w:rsid w:val="00D64799"/>
    <w:rsid w:val="00D702C0"/>
    <w:rsid w:val="00D73517"/>
    <w:rsid w:val="00D865EF"/>
    <w:rsid w:val="00D9760D"/>
    <w:rsid w:val="00DC1926"/>
    <w:rsid w:val="00DC6D35"/>
    <w:rsid w:val="00DD05B8"/>
    <w:rsid w:val="00DD7236"/>
    <w:rsid w:val="00DF4520"/>
    <w:rsid w:val="00E07393"/>
    <w:rsid w:val="00E14BC5"/>
    <w:rsid w:val="00E2006F"/>
    <w:rsid w:val="00E23A35"/>
    <w:rsid w:val="00E278BE"/>
    <w:rsid w:val="00E34D1A"/>
    <w:rsid w:val="00E3568F"/>
    <w:rsid w:val="00E35A12"/>
    <w:rsid w:val="00E54B39"/>
    <w:rsid w:val="00E60CC6"/>
    <w:rsid w:val="00E705E0"/>
    <w:rsid w:val="00E76252"/>
    <w:rsid w:val="00E84728"/>
    <w:rsid w:val="00E921C2"/>
    <w:rsid w:val="00EA044C"/>
    <w:rsid w:val="00EA73BC"/>
    <w:rsid w:val="00EB3D09"/>
    <w:rsid w:val="00EF6A9B"/>
    <w:rsid w:val="00F12B24"/>
    <w:rsid w:val="00F16CDE"/>
    <w:rsid w:val="00F22EB1"/>
    <w:rsid w:val="00F268BE"/>
    <w:rsid w:val="00F332F2"/>
    <w:rsid w:val="00F44D28"/>
    <w:rsid w:val="00F510D6"/>
    <w:rsid w:val="00F54011"/>
    <w:rsid w:val="00F5592B"/>
    <w:rsid w:val="00F8047D"/>
    <w:rsid w:val="00FA49BE"/>
    <w:rsid w:val="00FE40C1"/>
    <w:rsid w:val="00FF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9"/>
    <o:shapelayout v:ext="edit">
      <o:idmap v:ext="edit" data="1"/>
    </o:shapelayout>
  </w:shapeDefaults>
  <w:decimalSymbol w:val=","/>
  <w:listSeparator w:val=";"/>
  <w14:docId w14:val="5507D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14B26"/>
    <w:rPr>
      <w:color w:val="0000FF"/>
      <w:szCs w:val="20"/>
    </w:rPr>
  </w:style>
  <w:style w:type="paragraph" w:styleId="BalloonText">
    <w:name w:val="Balloon Text"/>
    <w:basedOn w:val="Normal"/>
    <w:semiHidden/>
    <w:rsid w:val="0048729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D4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D49"/>
    <w:rPr>
      <w:sz w:val="24"/>
      <w:szCs w:val="24"/>
    </w:rPr>
  </w:style>
  <w:style w:type="character" w:styleId="Strong">
    <w:name w:val="Strong"/>
    <w:basedOn w:val="DefaultParagraphFont"/>
    <w:qFormat/>
    <w:rsid w:val="00391D49"/>
    <w:rPr>
      <w:b/>
      <w:bCs/>
    </w:rPr>
  </w:style>
  <w:style w:type="paragraph" w:styleId="Header">
    <w:name w:val="header"/>
    <w:basedOn w:val="Normal"/>
    <w:link w:val="HeaderChar"/>
    <w:unhideWhenUsed/>
    <w:rsid w:val="00E2006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006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2006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006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408B3"/>
    <w:pPr>
      <w:ind w:left="720"/>
      <w:contextualSpacing/>
    </w:pPr>
  </w:style>
  <w:style w:type="table" w:styleId="TableGrid">
    <w:name w:val="Table Grid"/>
    <w:basedOn w:val="TableNormal"/>
    <w:uiPriority w:val="59"/>
    <w:rsid w:val="003C50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733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7A19"/>
    <w:pPr>
      <w:spacing w:before="100" w:beforeAutospacing="1" w:after="100" w:afterAutospacing="1"/>
    </w:pPr>
    <w:rPr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4D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70EB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EB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EB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EB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EBA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B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14B26"/>
    <w:rPr>
      <w:color w:val="0000FF"/>
      <w:szCs w:val="20"/>
    </w:rPr>
  </w:style>
  <w:style w:type="paragraph" w:styleId="BalloonText">
    <w:name w:val="Balloon Text"/>
    <w:basedOn w:val="Normal"/>
    <w:semiHidden/>
    <w:rsid w:val="0048729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D4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D49"/>
    <w:rPr>
      <w:sz w:val="24"/>
      <w:szCs w:val="24"/>
    </w:rPr>
  </w:style>
  <w:style w:type="character" w:styleId="Strong">
    <w:name w:val="Strong"/>
    <w:basedOn w:val="DefaultParagraphFont"/>
    <w:qFormat/>
    <w:rsid w:val="00391D49"/>
    <w:rPr>
      <w:b/>
      <w:bCs/>
    </w:rPr>
  </w:style>
  <w:style w:type="paragraph" w:styleId="Header">
    <w:name w:val="header"/>
    <w:basedOn w:val="Normal"/>
    <w:link w:val="HeaderChar"/>
    <w:unhideWhenUsed/>
    <w:rsid w:val="00E2006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006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2006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006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408B3"/>
    <w:pPr>
      <w:ind w:left="720"/>
      <w:contextualSpacing/>
    </w:pPr>
  </w:style>
  <w:style w:type="table" w:styleId="TableGrid">
    <w:name w:val="Table Grid"/>
    <w:basedOn w:val="TableNormal"/>
    <w:uiPriority w:val="59"/>
    <w:rsid w:val="003C50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733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7A19"/>
    <w:pPr>
      <w:spacing w:before="100" w:beforeAutospacing="1" w:after="100" w:afterAutospacing="1"/>
    </w:pPr>
    <w:rPr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4D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70EB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EB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EB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EB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EBA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atheus.saraujo@gmail.com" TargetMode="External"/><Relationship Id="rId10" Type="http://schemas.openxmlformats.org/officeDocument/2006/relationships/hyperlink" Target="mailto:analidd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Relationship Id="rId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51389-CDB8-AE41-A046-44151745B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408</Words>
  <Characters>2327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</vt:lpstr>
    </vt:vector>
  </TitlesOfParts>
  <Company>UFMG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</dc:title>
  <dc:creator>DIRETORIA</dc:creator>
  <cp:lastModifiedBy>Ana Liddy Cenni de Castro Magalhães</cp:lastModifiedBy>
  <cp:revision>3</cp:revision>
  <cp:lastPrinted>2019-03-25T02:39:00Z</cp:lastPrinted>
  <dcterms:created xsi:type="dcterms:W3CDTF">2019-03-25T02:44:00Z</dcterms:created>
  <dcterms:modified xsi:type="dcterms:W3CDTF">2019-03-25T20:58:00Z</dcterms:modified>
</cp:coreProperties>
</file>